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7E5F9" w14:textId="549E68EF" w:rsidR="00DB3902" w:rsidRDefault="00DB3902" w:rsidP="00DB390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2C6CD1" wp14:editId="1C4B60A5">
            <wp:extent cx="900000" cy="978408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27E2" w14:textId="445AD631" w:rsidR="00DB3902" w:rsidRDefault="00DB3902" w:rsidP="00DB3902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INDONESIA</w:t>
      </w:r>
    </w:p>
    <w:p w14:paraId="43D12DFE" w14:textId="77777777" w:rsidR="009736FA" w:rsidRDefault="009736FA" w:rsidP="00DB3902">
      <w:pPr>
        <w:spacing w:line="240" w:lineRule="auto"/>
        <w:jc w:val="center"/>
        <w:rPr>
          <w:b/>
          <w:bCs/>
          <w:sz w:val="28"/>
          <w:szCs w:val="28"/>
        </w:rPr>
      </w:pPr>
    </w:p>
    <w:p w14:paraId="4D738DAE" w14:textId="77777777" w:rsidR="009736FA" w:rsidRPr="00DB3902" w:rsidRDefault="009736FA" w:rsidP="00DB3902">
      <w:pPr>
        <w:spacing w:line="240" w:lineRule="auto"/>
        <w:jc w:val="center"/>
        <w:rPr>
          <w:b/>
          <w:bCs/>
          <w:sz w:val="28"/>
          <w:szCs w:val="28"/>
        </w:rPr>
      </w:pPr>
    </w:p>
    <w:p w14:paraId="37EA96C4" w14:textId="1C7DF683" w:rsidR="005043EA" w:rsidRDefault="00B23540" w:rsidP="00DB3902">
      <w:pPr>
        <w:pStyle w:val="Title"/>
      </w:pPr>
      <w:fldSimple w:instr=" DOCPROPERTY  &quot;Judul Kapital&quot;  \* MERGEFORMAT ">
        <w:r>
          <w:t>DESAIN SISTEM INFORMASI MANAJEMEN PROYEK UNTUK MENGOPTIMASI ALOKASI PEKERJAAN DAN SUMBER DAYA</w:t>
        </w:r>
      </w:fldSimple>
    </w:p>
    <w:p w14:paraId="0FDD81CA" w14:textId="4383C4E8" w:rsidR="009736FA" w:rsidRDefault="009736FA" w:rsidP="009736FA"/>
    <w:p w14:paraId="1570D9BA" w14:textId="4555346A" w:rsidR="009736FA" w:rsidRDefault="00377D62" w:rsidP="009736FA">
      <w:r>
        <w:fldChar w:fldCharType="begin"/>
      </w:r>
      <w:r>
        <w:instrText xml:space="preserve"> DOCVARIABLE  Judul  \* MERGEFORMAT </w:instrText>
      </w:r>
      <w:r>
        <w:fldChar w:fldCharType="end"/>
      </w:r>
    </w:p>
    <w:p w14:paraId="0EA0A12D" w14:textId="77777777" w:rsidR="009736FA" w:rsidRDefault="009736FA" w:rsidP="009736FA"/>
    <w:p w14:paraId="0822EDA0" w14:textId="77777777" w:rsidR="009736FA" w:rsidRDefault="009736FA" w:rsidP="009736FA"/>
    <w:p w14:paraId="6B3E9473" w14:textId="77777777" w:rsidR="009736FA" w:rsidRDefault="009736FA" w:rsidP="009736FA"/>
    <w:p w14:paraId="4028EDA0" w14:textId="77777777" w:rsidR="009736FA" w:rsidRDefault="009736FA" w:rsidP="009736FA"/>
    <w:p w14:paraId="5844B9CF" w14:textId="77777777" w:rsidR="009736FA" w:rsidRDefault="009736FA" w:rsidP="009736FA"/>
    <w:p w14:paraId="0E7A571E" w14:textId="4AE532CC" w:rsidR="009736FA" w:rsidRDefault="009736FA" w:rsidP="009736F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TESIS</w:t>
      </w:r>
    </w:p>
    <w:p w14:paraId="3CC02812" w14:textId="77777777" w:rsidR="009736FA" w:rsidRDefault="009736FA" w:rsidP="009736FA">
      <w:pPr>
        <w:jc w:val="center"/>
        <w:rPr>
          <w:b/>
          <w:bCs/>
          <w:sz w:val="28"/>
          <w:szCs w:val="28"/>
        </w:rPr>
      </w:pPr>
    </w:p>
    <w:p w14:paraId="283E0FE9" w14:textId="77777777" w:rsidR="009736FA" w:rsidRDefault="009736FA" w:rsidP="009736FA">
      <w:pPr>
        <w:jc w:val="center"/>
        <w:rPr>
          <w:b/>
          <w:bCs/>
          <w:sz w:val="28"/>
          <w:szCs w:val="28"/>
        </w:rPr>
      </w:pPr>
    </w:p>
    <w:p w14:paraId="2AA6C104" w14:textId="77777777" w:rsidR="009736FA" w:rsidRDefault="009736FA" w:rsidP="009736FA">
      <w:pPr>
        <w:jc w:val="center"/>
        <w:rPr>
          <w:b/>
          <w:bCs/>
          <w:sz w:val="28"/>
          <w:szCs w:val="28"/>
        </w:rPr>
      </w:pPr>
    </w:p>
    <w:p w14:paraId="0228AA36" w14:textId="77777777" w:rsidR="00FF09DC" w:rsidRDefault="00FF09DC" w:rsidP="009736FA">
      <w:pPr>
        <w:jc w:val="center"/>
        <w:rPr>
          <w:b/>
          <w:bCs/>
          <w:sz w:val="28"/>
          <w:szCs w:val="28"/>
        </w:rPr>
      </w:pPr>
    </w:p>
    <w:p w14:paraId="3B8014CA" w14:textId="73CB8C9D" w:rsidR="00B66E20" w:rsidRDefault="00D3179D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"Nama Kapital"  \* MERGEFORMAT </w:instrText>
      </w:r>
      <w:r>
        <w:rPr>
          <w:b/>
          <w:bCs/>
          <w:szCs w:val="24"/>
        </w:rPr>
        <w:fldChar w:fldCharType="separate"/>
      </w:r>
      <w:r>
        <w:rPr>
          <w:b/>
          <w:bCs/>
          <w:szCs w:val="24"/>
        </w:rPr>
        <w:t xml:space="preserve">ILHAM NUR </w:t>
      </w:r>
      <w:r w:rsidR="00D155E5">
        <w:rPr>
          <w:b/>
          <w:bCs/>
          <w:szCs w:val="24"/>
        </w:rPr>
        <w:t>P</w:t>
      </w:r>
      <w:r>
        <w:rPr>
          <w:b/>
          <w:bCs/>
          <w:szCs w:val="24"/>
        </w:rPr>
        <w:t>RATAMA</w:t>
      </w:r>
      <w:r>
        <w:rPr>
          <w:b/>
          <w:bCs/>
          <w:szCs w:val="24"/>
        </w:rPr>
        <w:fldChar w:fldCharType="end"/>
      </w:r>
    </w:p>
    <w:p w14:paraId="4084A5EE" w14:textId="05075BBD" w:rsidR="00FF09DC" w:rsidRDefault="00D155E5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NPM  \* MERGEFORMAT </w:instrText>
      </w:r>
      <w:r>
        <w:rPr>
          <w:b/>
          <w:bCs/>
          <w:szCs w:val="24"/>
        </w:rPr>
        <w:fldChar w:fldCharType="separate"/>
      </w:r>
      <w:r>
        <w:rPr>
          <w:b/>
          <w:bCs/>
          <w:szCs w:val="24"/>
        </w:rPr>
        <w:t>2106663282</w:t>
      </w:r>
      <w:r>
        <w:rPr>
          <w:b/>
          <w:bCs/>
          <w:szCs w:val="24"/>
        </w:rPr>
        <w:fldChar w:fldCharType="end"/>
      </w:r>
    </w:p>
    <w:p w14:paraId="058841A0" w14:textId="77777777" w:rsidR="00D3179D" w:rsidRDefault="00D3179D" w:rsidP="00FF09DC">
      <w:pPr>
        <w:spacing w:after="0" w:line="240" w:lineRule="auto"/>
        <w:jc w:val="center"/>
        <w:rPr>
          <w:b/>
          <w:bCs/>
          <w:szCs w:val="24"/>
        </w:rPr>
      </w:pPr>
    </w:p>
    <w:p w14:paraId="3C543F4B" w14:textId="77777777" w:rsidR="00FF09DC" w:rsidRDefault="00FF09DC" w:rsidP="009736FA">
      <w:pPr>
        <w:jc w:val="center"/>
        <w:rPr>
          <w:b/>
          <w:bCs/>
          <w:szCs w:val="24"/>
        </w:rPr>
      </w:pPr>
    </w:p>
    <w:p w14:paraId="1739574C" w14:textId="77777777" w:rsidR="00FF09DC" w:rsidRDefault="00FF09DC" w:rsidP="009736FA">
      <w:pPr>
        <w:jc w:val="center"/>
        <w:rPr>
          <w:b/>
          <w:bCs/>
          <w:szCs w:val="24"/>
        </w:rPr>
      </w:pPr>
    </w:p>
    <w:p w14:paraId="3703190C" w14:textId="77777777" w:rsidR="00FF09DC" w:rsidRDefault="00FF09DC" w:rsidP="00FF09DC">
      <w:pPr>
        <w:rPr>
          <w:b/>
          <w:bCs/>
          <w:szCs w:val="24"/>
        </w:rPr>
      </w:pPr>
    </w:p>
    <w:p w14:paraId="3A3F8F9E" w14:textId="77777777" w:rsidR="00FF09DC" w:rsidRDefault="00FF09DC" w:rsidP="009736FA">
      <w:pPr>
        <w:jc w:val="center"/>
        <w:rPr>
          <w:b/>
          <w:bCs/>
          <w:szCs w:val="24"/>
        </w:rPr>
      </w:pPr>
    </w:p>
    <w:p w14:paraId="3E26F917" w14:textId="26011779" w:rsidR="00FF09DC" w:rsidRDefault="00FF09DC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FAKULTAS TEKNIK</w:t>
      </w:r>
    </w:p>
    <w:p w14:paraId="5A3D1C08" w14:textId="4CB23269" w:rsidR="00FF09DC" w:rsidRDefault="00FF09DC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PROGRAM MAGISTER TEKNIK INDUSTRI</w:t>
      </w:r>
    </w:p>
    <w:p w14:paraId="463B6717" w14:textId="1C0829D6" w:rsidR="00FF09DC" w:rsidRDefault="00FF09DC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JAKARTA</w:t>
      </w:r>
    </w:p>
    <w:p w14:paraId="3F695656" w14:textId="37D07BA4" w:rsidR="00FF09DC" w:rsidRDefault="00FF09DC" w:rsidP="00FF09DC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2022</w:t>
      </w:r>
    </w:p>
    <w:p w14:paraId="30820E8A" w14:textId="77777777" w:rsidR="004E6D77" w:rsidRDefault="004E6D77" w:rsidP="00FF09DC">
      <w:pPr>
        <w:spacing w:after="0" w:line="240" w:lineRule="auto"/>
        <w:jc w:val="center"/>
        <w:rPr>
          <w:b/>
          <w:bCs/>
          <w:szCs w:val="24"/>
        </w:rPr>
        <w:sectPr w:rsidR="004E6D77" w:rsidSect="00617426">
          <w:footerReference w:type="default" r:id="rId9"/>
          <w:pgSz w:w="11906" w:h="16838" w:code="9"/>
          <w:pgMar w:top="1701" w:right="1701" w:bottom="1701" w:left="1701" w:header="720" w:footer="720" w:gutter="0"/>
          <w:cols w:space="720"/>
          <w:titlePg/>
          <w:docGrid w:linePitch="360"/>
        </w:sectPr>
      </w:pPr>
    </w:p>
    <w:p w14:paraId="46CD5DF1" w14:textId="77777777" w:rsidR="004E6D77" w:rsidRDefault="004E6D77" w:rsidP="004E6D7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FF9C84" wp14:editId="01539DC0">
            <wp:extent cx="900000" cy="978408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000" cy="97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B84C" w14:textId="77777777" w:rsidR="004E6D77" w:rsidRDefault="004E6D77" w:rsidP="004E6D77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INDONESIA</w:t>
      </w:r>
    </w:p>
    <w:p w14:paraId="57401BF7" w14:textId="77777777" w:rsidR="004E6D77" w:rsidRDefault="004E6D77" w:rsidP="004E6D77">
      <w:pPr>
        <w:spacing w:line="240" w:lineRule="auto"/>
        <w:jc w:val="center"/>
        <w:rPr>
          <w:b/>
          <w:bCs/>
          <w:sz w:val="28"/>
          <w:szCs w:val="28"/>
        </w:rPr>
      </w:pPr>
    </w:p>
    <w:p w14:paraId="517DC332" w14:textId="77777777" w:rsidR="004E6D77" w:rsidRPr="00DB3902" w:rsidRDefault="004E6D77" w:rsidP="004E6D77">
      <w:pPr>
        <w:spacing w:line="240" w:lineRule="auto"/>
        <w:jc w:val="center"/>
        <w:rPr>
          <w:b/>
          <w:bCs/>
          <w:sz w:val="28"/>
          <w:szCs w:val="28"/>
        </w:rPr>
      </w:pPr>
    </w:p>
    <w:p w14:paraId="4BE7C07D" w14:textId="471E320C" w:rsidR="004E6D77" w:rsidRDefault="00B23540" w:rsidP="00B23540">
      <w:pPr>
        <w:pStyle w:val="Title"/>
      </w:pPr>
      <w:fldSimple w:instr=" DOCPROPERTY  &quot;Judul Kapital&quot;  \* MERGEFORMAT ">
        <w:r>
          <w:t>DESAIN SISTEM INFORMASI MANAJEMEN PROYEK UNTUK MENGOPTIMASI ALOKASI PEKERJAAN DAN SUMBER DAYA</w:t>
        </w:r>
      </w:fldSimple>
    </w:p>
    <w:p w14:paraId="14D047B1" w14:textId="77777777" w:rsidR="004E6D77" w:rsidRDefault="004E6D77" w:rsidP="004E6D77"/>
    <w:p w14:paraId="6FA43126" w14:textId="77777777" w:rsidR="004E6D77" w:rsidRDefault="004E6D77" w:rsidP="004E6D77"/>
    <w:p w14:paraId="08FE622A" w14:textId="77777777" w:rsidR="004E6D77" w:rsidRDefault="004E6D77" w:rsidP="004E6D77"/>
    <w:p w14:paraId="22089357" w14:textId="77777777" w:rsidR="004E6D77" w:rsidRDefault="004E6D77" w:rsidP="004E6D77"/>
    <w:p w14:paraId="1AD13B83" w14:textId="77777777" w:rsidR="000C67AE" w:rsidRDefault="000C67AE" w:rsidP="00005494">
      <w:pPr>
        <w:jc w:val="center"/>
        <w:rPr>
          <w:b/>
          <w:bCs/>
          <w:sz w:val="28"/>
          <w:szCs w:val="28"/>
        </w:rPr>
      </w:pPr>
    </w:p>
    <w:p w14:paraId="2E9B8BA6" w14:textId="77777777" w:rsidR="000C67AE" w:rsidRDefault="000C67AE" w:rsidP="00005494">
      <w:pPr>
        <w:jc w:val="center"/>
        <w:rPr>
          <w:b/>
          <w:bCs/>
          <w:sz w:val="28"/>
          <w:szCs w:val="28"/>
        </w:rPr>
      </w:pPr>
    </w:p>
    <w:p w14:paraId="03CD7C5C" w14:textId="0FC90A44" w:rsidR="004E6D77" w:rsidRDefault="004E6D77" w:rsidP="0000549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TESIS</w:t>
      </w:r>
    </w:p>
    <w:p w14:paraId="1710119E" w14:textId="70B7A94C" w:rsidR="004E6D77" w:rsidRPr="000C67AE" w:rsidRDefault="004E6D77" w:rsidP="000C67AE">
      <w:pPr>
        <w:jc w:val="center"/>
        <w:rPr>
          <w:b/>
          <w:bCs/>
          <w:szCs w:val="24"/>
        </w:rPr>
      </w:pPr>
      <w:proofErr w:type="spellStart"/>
      <w:r>
        <w:rPr>
          <w:b/>
          <w:bCs/>
          <w:szCs w:val="24"/>
        </w:rPr>
        <w:t>Diajukan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sebagai</w:t>
      </w:r>
      <w:proofErr w:type="spellEnd"/>
      <w:r>
        <w:rPr>
          <w:b/>
          <w:bCs/>
          <w:szCs w:val="24"/>
        </w:rPr>
        <w:t xml:space="preserve"> salah </w:t>
      </w:r>
      <w:proofErr w:type="spellStart"/>
      <w:r>
        <w:rPr>
          <w:b/>
          <w:bCs/>
          <w:szCs w:val="24"/>
        </w:rPr>
        <w:t>satu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syarat</w:t>
      </w:r>
      <w:proofErr w:type="spellEnd"/>
      <w:r>
        <w:rPr>
          <w:b/>
          <w:bCs/>
          <w:szCs w:val="24"/>
        </w:rPr>
        <w:t xml:space="preserve"> untuk </w:t>
      </w:r>
      <w:proofErr w:type="spellStart"/>
      <w:r>
        <w:rPr>
          <w:b/>
          <w:bCs/>
          <w:szCs w:val="24"/>
        </w:rPr>
        <w:t>memperoleh</w:t>
      </w:r>
      <w:proofErr w:type="spellEnd"/>
      <w:r>
        <w:rPr>
          <w:b/>
          <w:bCs/>
          <w:szCs w:val="24"/>
        </w:rPr>
        <w:t xml:space="preserve"> </w:t>
      </w:r>
      <w:proofErr w:type="spellStart"/>
      <w:r>
        <w:rPr>
          <w:b/>
          <w:bCs/>
          <w:szCs w:val="24"/>
        </w:rPr>
        <w:t>gelar</w:t>
      </w:r>
      <w:proofErr w:type="spellEnd"/>
      <w:r w:rsidR="00005494">
        <w:rPr>
          <w:b/>
          <w:bCs/>
          <w:szCs w:val="24"/>
        </w:rPr>
        <w:t xml:space="preserve"> Magister Teknik</w:t>
      </w:r>
    </w:p>
    <w:p w14:paraId="03119E21" w14:textId="77777777" w:rsidR="00182A34" w:rsidRDefault="00182A34" w:rsidP="000C67AE">
      <w:pPr>
        <w:rPr>
          <w:b/>
          <w:bCs/>
          <w:sz w:val="28"/>
          <w:szCs w:val="28"/>
        </w:rPr>
      </w:pPr>
    </w:p>
    <w:p w14:paraId="5CA5D8B6" w14:textId="77777777" w:rsidR="00182A34" w:rsidRDefault="00182A34" w:rsidP="004E6D77">
      <w:pPr>
        <w:jc w:val="center"/>
        <w:rPr>
          <w:b/>
          <w:bCs/>
          <w:sz w:val="28"/>
          <w:szCs w:val="28"/>
        </w:rPr>
      </w:pPr>
    </w:p>
    <w:p w14:paraId="1072CCE2" w14:textId="77777777" w:rsidR="00182A34" w:rsidRDefault="00182A34" w:rsidP="004E6D77">
      <w:pPr>
        <w:jc w:val="center"/>
        <w:rPr>
          <w:b/>
          <w:bCs/>
          <w:sz w:val="28"/>
          <w:szCs w:val="28"/>
        </w:rPr>
      </w:pPr>
    </w:p>
    <w:p w14:paraId="032C6FFC" w14:textId="77777777" w:rsidR="00F54A0F" w:rsidRDefault="00F54A0F" w:rsidP="004E6D7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"Nama Kapital"  \* MERGEFORMAT </w:instrText>
      </w:r>
      <w:r>
        <w:rPr>
          <w:b/>
          <w:bCs/>
          <w:szCs w:val="24"/>
        </w:rPr>
        <w:fldChar w:fldCharType="separate"/>
      </w:r>
      <w:r>
        <w:rPr>
          <w:b/>
          <w:bCs/>
          <w:szCs w:val="24"/>
        </w:rPr>
        <w:t>ILHAM NUR PRATAMA</w:t>
      </w:r>
      <w:r>
        <w:rPr>
          <w:b/>
          <w:bCs/>
          <w:szCs w:val="24"/>
        </w:rPr>
        <w:fldChar w:fldCharType="end"/>
      </w:r>
    </w:p>
    <w:p w14:paraId="1CD9216C" w14:textId="53931E2E" w:rsidR="004E6D77" w:rsidRDefault="00F54A0F" w:rsidP="004E6D77">
      <w:pPr>
        <w:jc w:val="center"/>
        <w:rPr>
          <w:b/>
          <w:bCs/>
          <w:szCs w:val="24"/>
        </w:rPr>
      </w:pPr>
      <w:r>
        <w:rPr>
          <w:b/>
          <w:bCs/>
          <w:szCs w:val="24"/>
        </w:rPr>
        <w:fldChar w:fldCharType="begin"/>
      </w:r>
      <w:r>
        <w:rPr>
          <w:b/>
          <w:bCs/>
          <w:szCs w:val="24"/>
        </w:rPr>
        <w:instrText xml:space="preserve"> DOCPROPERTY  NPM  \* MERGEFORMAT </w:instrText>
      </w:r>
      <w:r>
        <w:rPr>
          <w:b/>
          <w:bCs/>
          <w:szCs w:val="24"/>
        </w:rPr>
        <w:fldChar w:fldCharType="separate"/>
      </w:r>
      <w:r>
        <w:rPr>
          <w:b/>
          <w:bCs/>
          <w:szCs w:val="24"/>
        </w:rPr>
        <w:t>2106663282</w:t>
      </w:r>
      <w:r>
        <w:rPr>
          <w:b/>
          <w:bCs/>
          <w:szCs w:val="24"/>
        </w:rPr>
        <w:fldChar w:fldCharType="end"/>
      </w:r>
    </w:p>
    <w:p w14:paraId="36C4DB02" w14:textId="77777777" w:rsidR="00005494" w:rsidRDefault="00005494" w:rsidP="004E6D77">
      <w:pPr>
        <w:jc w:val="center"/>
        <w:rPr>
          <w:b/>
          <w:bCs/>
          <w:szCs w:val="24"/>
        </w:rPr>
      </w:pPr>
    </w:p>
    <w:p w14:paraId="50B99E69" w14:textId="77777777" w:rsidR="004E6D77" w:rsidRDefault="004E6D77" w:rsidP="004E6D77">
      <w:pPr>
        <w:rPr>
          <w:b/>
          <w:bCs/>
          <w:szCs w:val="24"/>
        </w:rPr>
      </w:pPr>
    </w:p>
    <w:p w14:paraId="7BFEFBD5" w14:textId="77777777" w:rsidR="004E6D77" w:rsidRDefault="004E6D77" w:rsidP="004E6D77">
      <w:pPr>
        <w:jc w:val="center"/>
        <w:rPr>
          <w:b/>
          <w:bCs/>
          <w:szCs w:val="24"/>
        </w:rPr>
      </w:pPr>
    </w:p>
    <w:p w14:paraId="0010047B" w14:textId="77777777" w:rsidR="004E6D77" w:rsidRDefault="004E6D77" w:rsidP="004E6D7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FAKULTAS TEKNIK</w:t>
      </w:r>
    </w:p>
    <w:p w14:paraId="01889DF5" w14:textId="2860BB4D" w:rsidR="004E6D77" w:rsidRDefault="004E6D77" w:rsidP="004E6D7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PROGRAM</w:t>
      </w:r>
      <w:r w:rsidR="00135EC0">
        <w:rPr>
          <w:b/>
          <w:bCs/>
          <w:szCs w:val="24"/>
        </w:rPr>
        <w:t xml:space="preserve"> STUDI TEKNIK INDUSTRI</w:t>
      </w:r>
    </w:p>
    <w:p w14:paraId="328B4074" w14:textId="572660FE" w:rsidR="00135EC0" w:rsidRDefault="00135EC0" w:rsidP="004E6D7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KEKHUSUSAN MANAJEMEN INDUSTRI</w:t>
      </w:r>
    </w:p>
    <w:p w14:paraId="7120671D" w14:textId="77777777" w:rsidR="004E6D77" w:rsidRDefault="004E6D77" w:rsidP="004E6D77">
      <w:pPr>
        <w:spacing w:after="0" w:line="240" w:lineRule="auto"/>
        <w:jc w:val="center"/>
        <w:rPr>
          <w:b/>
          <w:bCs/>
          <w:szCs w:val="24"/>
        </w:rPr>
      </w:pPr>
      <w:r>
        <w:rPr>
          <w:b/>
          <w:bCs/>
          <w:szCs w:val="24"/>
        </w:rPr>
        <w:t>JAKARTA</w:t>
      </w:r>
    </w:p>
    <w:p w14:paraId="06790194" w14:textId="77777777" w:rsidR="00B66E20" w:rsidRDefault="004E6D77" w:rsidP="004E6D77">
      <w:pPr>
        <w:spacing w:after="0" w:line="240" w:lineRule="auto"/>
        <w:jc w:val="center"/>
        <w:rPr>
          <w:b/>
          <w:bCs/>
          <w:szCs w:val="24"/>
        </w:rPr>
        <w:sectPr w:rsidR="00B66E20" w:rsidSect="00617426">
          <w:pgSz w:w="11906" w:h="16838" w:code="9"/>
          <w:pgMar w:top="1701" w:right="1701" w:bottom="1701" w:left="1701" w:header="720" w:footer="720" w:gutter="0"/>
          <w:cols w:space="720"/>
          <w:titlePg/>
          <w:docGrid w:linePitch="360"/>
        </w:sectPr>
      </w:pPr>
      <w:r>
        <w:rPr>
          <w:b/>
          <w:bCs/>
          <w:szCs w:val="24"/>
        </w:rPr>
        <w:t>2022</w:t>
      </w:r>
    </w:p>
    <w:p w14:paraId="48640833" w14:textId="11EC1E38" w:rsidR="00617426" w:rsidRDefault="0086720B" w:rsidP="008F316C">
      <w:pPr>
        <w:pStyle w:val="Heading1"/>
      </w:pPr>
      <w:r>
        <w:lastRenderedPageBreak/>
        <w:t>HALAMAN PERNYATAAN ORISINALITAS</w:t>
      </w:r>
    </w:p>
    <w:p w14:paraId="5D5B49D5" w14:textId="77777777" w:rsidR="0086720B" w:rsidRDefault="0086720B" w:rsidP="0086720B"/>
    <w:p w14:paraId="4CEAE12E" w14:textId="77777777" w:rsidR="0086720B" w:rsidRDefault="0086720B" w:rsidP="0086720B"/>
    <w:p w14:paraId="72ACB7DA" w14:textId="61E065CB" w:rsidR="004E3910" w:rsidRDefault="004E3910" w:rsidP="00A67C41">
      <w:pPr>
        <w:spacing w:after="12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Tesis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adalah</w:t>
      </w:r>
      <w:proofErr w:type="spellEnd"/>
      <w:r>
        <w:rPr>
          <w:b/>
          <w:bCs/>
        </w:rPr>
        <w:t xml:space="preserve"> hasil </w:t>
      </w:r>
      <w:proofErr w:type="spellStart"/>
      <w:r>
        <w:rPr>
          <w:b/>
          <w:bCs/>
        </w:rPr>
        <w:t>karya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sendiri</w:t>
      </w:r>
      <w:proofErr w:type="spellEnd"/>
      <w:r>
        <w:rPr>
          <w:b/>
          <w:bCs/>
        </w:rPr>
        <w:t>,</w:t>
      </w:r>
    </w:p>
    <w:p w14:paraId="473B0EBF" w14:textId="58CEFB05" w:rsidR="004E3910" w:rsidRDefault="004E3910" w:rsidP="00A67C41">
      <w:pPr>
        <w:spacing w:after="120" w:line="240" w:lineRule="auto"/>
        <w:jc w:val="center"/>
        <w:rPr>
          <w:b/>
          <w:bCs/>
        </w:rPr>
      </w:pPr>
      <w:r>
        <w:rPr>
          <w:b/>
          <w:bCs/>
        </w:rPr>
        <w:t xml:space="preserve">dan </w:t>
      </w:r>
      <w:proofErr w:type="spellStart"/>
      <w:r>
        <w:rPr>
          <w:b/>
          <w:bCs/>
        </w:rPr>
        <w:t>semua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sumber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baik</w:t>
      </w:r>
      <w:proofErr w:type="spellEnd"/>
      <w:r>
        <w:rPr>
          <w:b/>
          <w:bCs/>
        </w:rPr>
        <w:t xml:space="preserve"> yang </w:t>
      </w:r>
      <w:proofErr w:type="spellStart"/>
      <w:r>
        <w:rPr>
          <w:b/>
          <w:bCs/>
        </w:rPr>
        <w:t>dikutip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maupun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dirujuk</w:t>
      </w:r>
      <w:proofErr w:type="spellEnd"/>
    </w:p>
    <w:p w14:paraId="41AA51B2" w14:textId="415B86DC" w:rsidR="004E3910" w:rsidRDefault="004E3910" w:rsidP="00A67C41">
      <w:pPr>
        <w:spacing w:after="120" w:line="240" w:lineRule="auto"/>
        <w:jc w:val="center"/>
        <w:rPr>
          <w:b/>
          <w:bCs/>
        </w:rPr>
      </w:pPr>
      <w:proofErr w:type="spellStart"/>
      <w:r>
        <w:rPr>
          <w:b/>
          <w:bCs/>
        </w:rPr>
        <w:t>telah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saya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nyatakan</w:t>
      </w:r>
      <w:proofErr w:type="spellEnd"/>
      <w:r>
        <w:rPr>
          <w:b/>
          <w:bCs/>
        </w:rPr>
        <w:t xml:space="preserve"> dengan </w:t>
      </w:r>
      <w:proofErr w:type="spellStart"/>
      <w:r>
        <w:rPr>
          <w:b/>
          <w:bCs/>
        </w:rPr>
        <w:t>benar</w:t>
      </w:r>
      <w:proofErr w:type="spellEnd"/>
      <w:r w:rsidR="00A67C41">
        <w:rPr>
          <w:b/>
          <w:bCs/>
        </w:rPr>
        <w:t>.</w:t>
      </w:r>
    </w:p>
    <w:p w14:paraId="26A1B65D" w14:textId="77777777" w:rsidR="00A67C41" w:rsidRDefault="00A67C41" w:rsidP="00A67C41">
      <w:pPr>
        <w:spacing w:after="120" w:line="240" w:lineRule="auto"/>
        <w:jc w:val="center"/>
        <w:rPr>
          <w:b/>
          <w:bCs/>
        </w:rPr>
      </w:pPr>
    </w:p>
    <w:p w14:paraId="6EAD0692" w14:textId="77777777" w:rsidR="00A67C41" w:rsidRDefault="00A67C41" w:rsidP="00A67C41">
      <w:pPr>
        <w:spacing w:after="120" w:line="240" w:lineRule="auto"/>
        <w:jc w:val="center"/>
        <w:rPr>
          <w:b/>
          <w:bCs/>
        </w:rPr>
      </w:pPr>
    </w:p>
    <w:p w14:paraId="41F98910" w14:textId="77777777" w:rsidR="00A67C41" w:rsidRDefault="00A67C41" w:rsidP="00A67C41">
      <w:pPr>
        <w:spacing w:after="120" w:line="240" w:lineRule="auto"/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BF42D6" w14:paraId="2649CF4A" w14:textId="77777777" w:rsidTr="00B6509E">
        <w:tc>
          <w:tcPr>
            <w:tcW w:w="4247" w:type="dxa"/>
          </w:tcPr>
          <w:p w14:paraId="4BCD8E30" w14:textId="586E1E07" w:rsidR="00BF42D6" w:rsidRDefault="0076594F" w:rsidP="00A67C41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4247" w:type="dxa"/>
          </w:tcPr>
          <w:p w14:paraId="27D4B5A9" w14:textId="7B2E5B7B" w:rsidR="00BF42D6" w:rsidRDefault="00A52804" w:rsidP="00A52804">
            <w:pPr>
              <w:spacing w:after="120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="00536DE6">
              <w:rPr>
                <w:b/>
                <w:bCs/>
              </w:rPr>
              <w:fldChar w:fldCharType="begin"/>
            </w:r>
            <w:r w:rsidR="00536DE6">
              <w:rPr>
                <w:b/>
                <w:bCs/>
              </w:rPr>
              <w:instrText xml:space="preserve"> DOCPROPERTY  Nama  \* MERGEFORMAT </w:instrText>
            </w:r>
            <w:r w:rsidR="00536DE6">
              <w:rPr>
                <w:b/>
                <w:bCs/>
              </w:rPr>
              <w:fldChar w:fldCharType="separate"/>
            </w:r>
            <w:r w:rsidR="00536DE6">
              <w:rPr>
                <w:b/>
                <w:bCs/>
              </w:rPr>
              <w:t>Ilham Nur Pratama</w:t>
            </w:r>
            <w:r w:rsidR="00536DE6">
              <w:rPr>
                <w:b/>
                <w:bCs/>
              </w:rPr>
              <w:fldChar w:fldCharType="end"/>
            </w:r>
          </w:p>
        </w:tc>
      </w:tr>
      <w:tr w:rsidR="00BF42D6" w14:paraId="31145F08" w14:textId="77777777" w:rsidTr="00B6509E">
        <w:tc>
          <w:tcPr>
            <w:tcW w:w="4247" w:type="dxa"/>
          </w:tcPr>
          <w:p w14:paraId="78A21AE1" w14:textId="61497E44" w:rsidR="00BF42D6" w:rsidRDefault="00A52804" w:rsidP="00A67C41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NPM</w:t>
            </w:r>
          </w:p>
        </w:tc>
        <w:tc>
          <w:tcPr>
            <w:tcW w:w="4247" w:type="dxa"/>
          </w:tcPr>
          <w:p w14:paraId="7DEE1123" w14:textId="03B45CC1" w:rsidR="00BF42D6" w:rsidRDefault="00A52804" w:rsidP="00A52804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  <w:r w:rsidR="00536DE6">
              <w:rPr>
                <w:b/>
                <w:bCs/>
              </w:rPr>
              <w:fldChar w:fldCharType="begin"/>
            </w:r>
            <w:r w:rsidR="00536DE6">
              <w:rPr>
                <w:b/>
                <w:bCs/>
              </w:rPr>
              <w:instrText xml:space="preserve"> DOCPROPERTY  NPM  \* MERGEFORMAT </w:instrText>
            </w:r>
            <w:r w:rsidR="00536DE6">
              <w:rPr>
                <w:b/>
                <w:bCs/>
              </w:rPr>
              <w:fldChar w:fldCharType="separate"/>
            </w:r>
            <w:r w:rsidR="00536DE6">
              <w:rPr>
                <w:b/>
                <w:bCs/>
              </w:rPr>
              <w:t>2106663282</w:t>
            </w:r>
            <w:r w:rsidR="00536DE6">
              <w:rPr>
                <w:b/>
                <w:bCs/>
              </w:rPr>
              <w:fldChar w:fldCharType="end"/>
            </w:r>
          </w:p>
        </w:tc>
      </w:tr>
      <w:tr w:rsidR="00BF42D6" w14:paraId="6D94765A" w14:textId="77777777" w:rsidTr="00B6509E">
        <w:trPr>
          <w:trHeight w:val="727"/>
        </w:trPr>
        <w:tc>
          <w:tcPr>
            <w:tcW w:w="4247" w:type="dxa"/>
          </w:tcPr>
          <w:p w14:paraId="758E7E5C" w14:textId="0B8EDBC9" w:rsidR="00BF42D6" w:rsidRDefault="00B6509E" w:rsidP="00A67C41">
            <w:pPr>
              <w:spacing w:after="1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Tanda </w:t>
            </w:r>
            <w:proofErr w:type="spellStart"/>
            <w:r>
              <w:rPr>
                <w:b/>
                <w:bCs/>
              </w:rPr>
              <w:t>Tangan</w:t>
            </w:r>
            <w:proofErr w:type="spellEnd"/>
          </w:p>
        </w:tc>
        <w:tc>
          <w:tcPr>
            <w:tcW w:w="4247" w:type="dxa"/>
          </w:tcPr>
          <w:p w14:paraId="7692820F" w14:textId="03ADD083" w:rsidR="00BF42D6" w:rsidRDefault="00A52804" w:rsidP="00A52804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  <w:tr w:rsidR="00BF42D6" w14:paraId="6EEE94C6" w14:textId="77777777" w:rsidTr="00B6509E">
        <w:tc>
          <w:tcPr>
            <w:tcW w:w="4247" w:type="dxa"/>
          </w:tcPr>
          <w:p w14:paraId="738D531A" w14:textId="222D1875" w:rsidR="00BF42D6" w:rsidRDefault="00B6509E" w:rsidP="00A67C41">
            <w:pPr>
              <w:spacing w:after="12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Tanggal</w:t>
            </w:r>
            <w:proofErr w:type="spellEnd"/>
          </w:p>
        </w:tc>
        <w:tc>
          <w:tcPr>
            <w:tcW w:w="4247" w:type="dxa"/>
          </w:tcPr>
          <w:p w14:paraId="0FBA08C1" w14:textId="2A1DFBB6" w:rsidR="00BF42D6" w:rsidRDefault="00A52804" w:rsidP="00A52804">
            <w:pPr>
              <w:spacing w:after="120"/>
              <w:rPr>
                <w:b/>
                <w:bCs/>
              </w:rPr>
            </w:pPr>
            <w:r>
              <w:rPr>
                <w:b/>
                <w:bCs/>
              </w:rPr>
              <w:t xml:space="preserve">: </w:t>
            </w:r>
          </w:p>
        </w:tc>
      </w:tr>
    </w:tbl>
    <w:p w14:paraId="2332154C" w14:textId="77777777" w:rsidR="004F7137" w:rsidRDefault="004F7137" w:rsidP="00A67C41">
      <w:pPr>
        <w:spacing w:after="120" w:line="240" w:lineRule="auto"/>
        <w:jc w:val="center"/>
        <w:rPr>
          <w:b/>
          <w:bCs/>
        </w:rPr>
      </w:pPr>
    </w:p>
    <w:p w14:paraId="643E47C5" w14:textId="77777777" w:rsidR="00B043B9" w:rsidRDefault="00B043B9" w:rsidP="00A67C41">
      <w:pPr>
        <w:spacing w:after="120" w:line="240" w:lineRule="auto"/>
        <w:jc w:val="center"/>
        <w:rPr>
          <w:b/>
          <w:bCs/>
        </w:rPr>
        <w:sectPr w:rsidR="00B043B9" w:rsidSect="00617426">
          <w:pgSz w:w="11906" w:h="16838" w:code="9"/>
          <w:pgMar w:top="1701" w:right="1701" w:bottom="1701" w:left="1701" w:header="720" w:footer="720" w:gutter="0"/>
          <w:cols w:space="720"/>
          <w:titlePg/>
          <w:docGrid w:linePitch="360"/>
        </w:sectPr>
      </w:pPr>
    </w:p>
    <w:p w14:paraId="5DA91767" w14:textId="2B6D46DD" w:rsidR="00536DE6" w:rsidRDefault="00792088" w:rsidP="00792088">
      <w:pPr>
        <w:pStyle w:val="Heading1"/>
      </w:pPr>
      <w:r>
        <w:t>HALAMAN PENGESAHAN</w:t>
      </w:r>
    </w:p>
    <w:p w14:paraId="49A7B27B" w14:textId="77777777" w:rsidR="00792088" w:rsidRDefault="00792088" w:rsidP="00792088"/>
    <w:p w14:paraId="0E594CCA" w14:textId="77777777" w:rsidR="00792088" w:rsidRDefault="00792088" w:rsidP="00792088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4"/>
        <w:gridCol w:w="5380"/>
      </w:tblGrid>
      <w:tr w:rsidR="00CB3EF9" w14:paraId="6ECCA7A8" w14:textId="77777777" w:rsidTr="00A40002">
        <w:tc>
          <w:tcPr>
            <w:tcW w:w="2830" w:type="dxa"/>
          </w:tcPr>
          <w:p w14:paraId="1BD1BF28" w14:textId="2B6E851A" w:rsidR="00CB3EF9" w:rsidRDefault="00CB3EF9" w:rsidP="00792088">
            <w:proofErr w:type="spellStart"/>
            <w:r>
              <w:t>Tesis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diajukan</w:t>
            </w:r>
            <w:proofErr w:type="spellEnd"/>
            <w:r>
              <w:t xml:space="preserve"> oleh</w:t>
            </w:r>
          </w:p>
        </w:tc>
        <w:tc>
          <w:tcPr>
            <w:tcW w:w="284" w:type="dxa"/>
          </w:tcPr>
          <w:p w14:paraId="18355CC3" w14:textId="6636CAA9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589F354D" w14:textId="040C481A" w:rsidR="00CB3EF9" w:rsidRDefault="00CB3EF9" w:rsidP="00792088"/>
        </w:tc>
      </w:tr>
      <w:tr w:rsidR="00CB3EF9" w14:paraId="23113D4C" w14:textId="77777777" w:rsidTr="00A40002">
        <w:tc>
          <w:tcPr>
            <w:tcW w:w="2830" w:type="dxa"/>
          </w:tcPr>
          <w:p w14:paraId="58D95FA3" w14:textId="14740E19" w:rsidR="00CB3EF9" w:rsidRDefault="00CB3EF9" w:rsidP="00792088">
            <w:r>
              <w:t>Nama</w:t>
            </w:r>
          </w:p>
        </w:tc>
        <w:tc>
          <w:tcPr>
            <w:tcW w:w="284" w:type="dxa"/>
          </w:tcPr>
          <w:p w14:paraId="7D72CE31" w14:textId="5F099E98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2636E58E" w14:textId="48513D47" w:rsidR="00CB3EF9" w:rsidRDefault="00CB3EF9" w:rsidP="00792088">
            <w:r>
              <w:fldChar w:fldCharType="begin"/>
            </w:r>
            <w:r>
              <w:instrText xml:space="preserve"> DOCPROPERTY  Nama  \* MERGEFORMAT </w:instrText>
            </w:r>
            <w:r>
              <w:fldChar w:fldCharType="separate"/>
            </w:r>
            <w:r>
              <w:t>Ilham Nur Pratama</w:t>
            </w:r>
            <w:r>
              <w:fldChar w:fldCharType="end"/>
            </w:r>
          </w:p>
        </w:tc>
      </w:tr>
      <w:tr w:rsidR="00CB3EF9" w14:paraId="7F5D9C5F" w14:textId="77777777" w:rsidTr="00A40002">
        <w:tc>
          <w:tcPr>
            <w:tcW w:w="2830" w:type="dxa"/>
          </w:tcPr>
          <w:p w14:paraId="77AFA68C" w14:textId="014CA16D" w:rsidR="00CB3EF9" w:rsidRDefault="00CB3EF9" w:rsidP="00792088">
            <w:r>
              <w:t>NPM</w:t>
            </w:r>
          </w:p>
        </w:tc>
        <w:tc>
          <w:tcPr>
            <w:tcW w:w="284" w:type="dxa"/>
          </w:tcPr>
          <w:p w14:paraId="584ACBAA" w14:textId="0F1607F6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289536A2" w14:textId="562E3D75" w:rsidR="00CB3EF9" w:rsidRDefault="00CB3EF9" w:rsidP="00792088">
            <w:r>
              <w:fldChar w:fldCharType="begin"/>
            </w:r>
            <w:r>
              <w:instrText xml:space="preserve"> DOCPROPERTY  NPM  \* MERGEFORMAT </w:instrText>
            </w:r>
            <w:r>
              <w:fldChar w:fldCharType="separate"/>
            </w:r>
            <w:r>
              <w:t>2106663282</w:t>
            </w:r>
            <w:r>
              <w:fldChar w:fldCharType="end"/>
            </w:r>
          </w:p>
        </w:tc>
      </w:tr>
      <w:tr w:rsidR="00CB3EF9" w14:paraId="258F8776" w14:textId="77777777" w:rsidTr="00A40002">
        <w:tc>
          <w:tcPr>
            <w:tcW w:w="2830" w:type="dxa"/>
          </w:tcPr>
          <w:p w14:paraId="2157C031" w14:textId="40630C00" w:rsidR="00CB3EF9" w:rsidRDefault="00CB3EF9" w:rsidP="00792088">
            <w:r>
              <w:t xml:space="preserve">Program </w:t>
            </w:r>
            <w:proofErr w:type="spellStart"/>
            <w:r>
              <w:t>Studi</w:t>
            </w:r>
            <w:proofErr w:type="spellEnd"/>
          </w:p>
        </w:tc>
        <w:tc>
          <w:tcPr>
            <w:tcW w:w="284" w:type="dxa"/>
          </w:tcPr>
          <w:p w14:paraId="7CBA60A4" w14:textId="5B3C1A91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3E74E55A" w14:textId="01ECA4C6" w:rsidR="00CB3EF9" w:rsidRDefault="00CB3EF9" w:rsidP="00792088">
            <w:r>
              <w:fldChar w:fldCharType="begin"/>
            </w:r>
            <w:r>
              <w:instrText xml:space="preserve"> DOCPROPERTY  "Program Studi"  \* MERGEFORMAT </w:instrText>
            </w:r>
            <w:r>
              <w:fldChar w:fldCharType="separate"/>
            </w:r>
            <w:r>
              <w:t xml:space="preserve">Magister Teknik </w:t>
            </w:r>
            <w:proofErr w:type="spellStart"/>
            <w:r>
              <w:t>Industri</w:t>
            </w:r>
            <w:proofErr w:type="spellEnd"/>
            <w:r>
              <w:fldChar w:fldCharType="end"/>
            </w:r>
          </w:p>
        </w:tc>
      </w:tr>
      <w:tr w:rsidR="00CB3EF9" w14:paraId="2A7CC7EF" w14:textId="77777777" w:rsidTr="00A40002">
        <w:tc>
          <w:tcPr>
            <w:tcW w:w="2830" w:type="dxa"/>
          </w:tcPr>
          <w:p w14:paraId="527C9913" w14:textId="7C2682BC" w:rsidR="00CB3EF9" w:rsidRDefault="00CB3EF9" w:rsidP="00792088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Tesis</w:t>
            </w:r>
            <w:proofErr w:type="spellEnd"/>
          </w:p>
        </w:tc>
        <w:tc>
          <w:tcPr>
            <w:tcW w:w="284" w:type="dxa"/>
          </w:tcPr>
          <w:p w14:paraId="683601BB" w14:textId="2BD42157" w:rsidR="00CB3EF9" w:rsidRDefault="00CB3EF9" w:rsidP="00792088">
            <w:r>
              <w:t>:</w:t>
            </w:r>
          </w:p>
        </w:tc>
        <w:tc>
          <w:tcPr>
            <w:tcW w:w="5380" w:type="dxa"/>
          </w:tcPr>
          <w:p w14:paraId="11093D2E" w14:textId="793821B7" w:rsidR="00CB3EF9" w:rsidRDefault="00CB3EF9" w:rsidP="00792088">
            <w:r>
              <w:fldChar w:fldCharType="begin"/>
            </w:r>
            <w:r>
              <w:instrText xml:space="preserve"> DOCPROPERTY  "Judul Normal"  \* MERGEFORMAT </w:instrText>
            </w:r>
            <w:r>
              <w:fldChar w:fldCharType="separate"/>
            </w:r>
            <w:r w:rsidR="008248C6">
              <w:t xml:space="preserve">Desain </w:t>
            </w:r>
            <w:proofErr w:type="spellStart"/>
            <w:r w:rsidR="008248C6">
              <w:t>Sistem</w:t>
            </w:r>
            <w:proofErr w:type="spellEnd"/>
            <w:r w:rsidR="008248C6">
              <w:t xml:space="preserve"> </w:t>
            </w:r>
            <w:proofErr w:type="spellStart"/>
            <w:r w:rsidR="008248C6">
              <w:t>Informasi</w:t>
            </w:r>
            <w:proofErr w:type="spellEnd"/>
            <w:r w:rsidR="008248C6">
              <w:t xml:space="preserve"> </w:t>
            </w:r>
            <w:proofErr w:type="spellStart"/>
            <w:r w:rsidR="008248C6">
              <w:t>Manajemen</w:t>
            </w:r>
            <w:proofErr w:type="spellEnd"/>
            <w:r w:rsidR="008248C6">
              <w:t xml:space="preserve"> </w:t>
            </w:r>
            <w:proofErr w:type="spellStart"/>
            <w:r w:rsidR="008248C6">
              <w:t>Proyek</w:t>
            </w:r>
            <w:proofErr w:type="spellEnd"/>
            <w:r w:rsidR="008248C6">
              <w:t xml:space="preserve"> Untuk </w:t>
            </w:r>
            <w:proofErr w:type="spellStart"/>
            <w:r w:rsidR="008248C6">
              <w:t>Mengoptimasi</w:t>
            </w:r>
            <w:proofErr w:type="spellEnd"/>
            <w:r w:rsidR="008248C6">
              <w:t xml:space="preserve"> </w:t>
            </w:r>
            <w:proofErr w:type="spellStart"/>
            <w:r w:rsidR="008248C6">
              <w:t>Alokasi</w:t>
            </w:r>
            <w:proofErr w:type="spellEnd"/>
            <w:r w:rsidR="008248C6">
              <w:t xml:space="preserve"> </w:t>
            </w:r>
            <w:proofErr w:type="spellStart"/>
            <w:r w:rsidR="008248C6">
              <w:t>Pekerjaan</w:t>
            </w:r>
            <w:proofErr w:type="spellEnd"/>
            <w:r w:rsidR="008248C6">
              <w:t xml:space="preserve"> Dan </w:t>
            </w:r>
            <w:proofErr w:type="spellStart"/>
            <w:r w:rsidR="008248C6">
              <w:t>Sumber</w:t>
            </w:r>
            <w:proofErr w:type="spellEnd"/>
            <w:r w:rsidR="008248C6">
              <w:t xml:space="preserve"> </w:t>
            </w:r>
            <w:proofErr w:type="spellStart"/>
            <w:r w:rsidR="008248C6">
              <w:t>Daya</w:t>
            </w:r>
            <w:proofErr w:type="spellEnd"/>
            <w:r>
              <w:fldChar w:fldCharType="end"/>
            </w:r>
          </w:p>
        </w:tc>
      </w:tr>
    </w:tbl>
    <w:p w14:paraId="14CF357A" w14:textId="77777777" w:rsidR="00C0426D" w:rsidRDefault="00C0426D" w:rsidP="00792088"/>
    <w:p w14:paraId="367B020A" w14:textId="77777777" w:rsidR="00A40002" w:rsidRDefault="00A40002" w:rsidP="00792088"/>
    <w:p w14:paraId="69DC5727" w14:textId="3FBEDCAC" w:rsidR="00C0426D" w:rsidRDefault="00C0426D" w:rsidP="00C0426D">
      <w:pPr>
        <w:rPr>
          <w:b/>
          <w:bCs/>
        </w:rPr>
      </w:pPr>
      <w:r>
        <w:rPr>
          <w:b/>
          <w:bCs/>
        </w:rPr>
        <w:t xml:space="preserve">Telah </w:t>
      </w:r>
      <w:proofErr w:type="spellStart"/>
      <w:r>
        <w:rPr>
          <w:b/>
          <w:bCs/>
        </w:rPr>
        <w:t>berhasil</w:t>
      </w:r>
      <w:proofErr w:type="spellEnd"/>
      <w:r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dipertahankan</w:t>
      </w:r>
      <w:proofErr w:type="spellEnd"/>
      <w:r w:rsidRPr="00C0426D">
        <w:rPr>
          <w:b/>
          <w:bCs/>
        </w:rPr>
        <w:t xml:space="preserve"> di </w:t>
      </w:r>
      <w:proofErr w:type="spellStart"/>
      <w:r w:rsidRPr="00C0426D">
        <w:rPr>
          <w:b/>
          <w:bCs/>
        </w:rPr>
        <w:t>hadapan</w:t>
      </w:r>
      <w:proofErr w:type="spellEnd"/>
      <w:r w:rsidRPr="00C0426D">
        <w:rPr>
          <w:b/>
          <w:bCs/>
        </w:rPr>
        <w:t xml:space="preserve"> Dewan </w:t>
      </w:r>
      <w:proofErr w:type="spellStart"/>
      <w:r w:rsidRPr="00C0426D">
        <w:rPr>
          <w:b/>
          <w:bCs/>
        </w:rPr>
        <w:t>Penguji</w:t>
      </w:r>
      <w:proofErr w:type="spellEnd"/>
      <w:r w:rsidRPr="00C0426D">
        <w:rPr>
          <w:b/>
          <w:bCs/>
        </w:rPr>
        <w:t xml:space="preserve"> dan </w:t>
      </w:r>
      <w:proofErr w:type="spellStart"/>
      <w:r w:rsidRPr="00C0426D">
        <w:rPr>
          <w:b/>
          <w:bCs/>
        </w:rPr>
        <w:t>diterima</w:t>
      </w:r>
      <w:proofErr w:type="spellEnd"/>
      <w:r w:rsidRPr="00C0426D"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sebagai</w:t>
      </w:r>
      <w:proofErr w:type="spellEnd"/>
      <w:r w:rsidR="00A600E6"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bagian</w:t>
      </w:r>
      <w:proofErr w:type="spellEnd"/>
      <w:r w:rsidRPr="00C0426D"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persyaratan</w:t>
      </w:r>
      <w:proofErr w:type="spellEnd"/>
      <w:r w:rsidRPr="00C0426D">
        <w:rPr>
          <w:b/>
          <w:bCs/>
        </w:rPr>
        <w:t xml:space="preserve"> yang </w:t>
      </w:r>
      <w:proofErr w:type="spellStart"/>
      <w:r w:rsidRPr="00C0426D">
        <w:rPr>
          <w:b/>
          <w:bCs/>
        </w:rPr>
        <w:t>diperlukan</w:t>
      </w:r>
      <w:proofErr w:type="spellEnd"/>
      <w:r w:rsidRPr="00C0426D">
        <w:rPr>
          <w:b/>
          <w:bCs/>
        </w:rPr>
        <w:t xml:space="preserve"> untuk </w:t>
      </w:r>
      <w:proofErr w:type="spellStart"/>
      <w:r w:rsidRPr="00C0426D">
        <w:rPr>
          <w:b/>
          <w:bCs/>
        </w:rPr>
        <w:t>memperoleh</w:t>
      </w:r>
      <w:proofErr w:type="spellEnd"/>
      <w:r w:rsidRPr="00C0426D">
        <w:rPr>
          <w:b/>
          <w:bCs/>
        </w:rPr>
        <w:t xml:space="preserve"> </w:t>
      </w:r>
      <w:proofErr w:type="spellStart"/>
      <w:r w:rsidRPr="00C0426D">
        <w:rPr>
          <w:b/>
          <w:bCs/>
        </w:rPr>
        <w:t>gelar</w:t>
      </w:r>
      <w:proofErr w:type="spellEnd"/>
      <w:r w:rsidRPr="00C0426D">
        <w:rPr>
          <w:b/>
          <w:bCs/>
        </w:rPr>
        <w:t xml:space="preserve"> Magister</w:t>
      </w:r>
      <w:r w:rsidR="00E832E9">
        <w:rPr>
          <w:b/>
          <w:bCs/>
        </w:rPr>
        <w:t xml:space="preserve"> Teknik</w:t>
      </w:r>
      <w:r w:rsidRPr="00C0426D">
        <w:rPr>
          <w:b/>
          <w:bCs/>
        </w:rPr>
        <w:t xml:space="preserve"> pada Program </w:t>
      </w:r>
      <w:proofErr w:type="spellStart"/>
      <w:r w:rsidRPr="00C0426D">
        <w:rPr>
          <w:b/>
          <w:bCs/>
        </w:rPr>
        <w:t>Studi</w:t>
      </w:r>
      <w:proofErr w:type="spellEnd"/>
      <w:r w:rsidRPr="00C0426D">
        <w:rPr>
          <w:b/>
          <w:bCs/>
        </w:rPr>
        <w:t xml:space="preserve"> </w:t>
      </w:r>
      <w:r w:rsidR="00E832E9">
        <w:rPr>
          <w:b/>
          <w:bCs/>
        </w:rPr>
        <w:t xml:space="preserve">Teknik </w:t>
      </w:r>
      <w:proofErr w:type="spellStart"/>
      <w:r w:rsidR="00E832E9">
        <w:rPr>
          <w:b/>
          <w:bCs/>
        </w:rPr>
        <w:t>Industri</w:t>
      </w:r>
      <w:proofErr w:type="spellEnd"/>
      <w:r w:rsidRPr="00C0426D">
        <w:rPr>
          <w:b/>
          <w:bCs/>
        </w:rPr>
        <w:t xml:space="preserve">, </w:t>
      </w:r>
      <w:proofErr w:type="spellStart"/>
      <w:r w:rsidRPr="00C0426D">
        <w:rPr>
          <w:b/>
          <w:bCs/>
        </w:rPr>
        <w:t>Fakultas</w:t>
      </w:r>
      <w:proofErr w:type="spellEnd"/>
      <w:r w:rsidR="00E832E9">
        <w:rPr>
          <w:b/>
          <w:bCs/>
        </w:rPr>
        <w:t xml:space="preserve"> Teknik</w:t>
      </w:r>
      <w:r w:rsidRPr="00C0426D">
        <w:rPr>
          <w:b/>
          <w:bCs/>
        </w:rPr>
        <w:t>, Universitas Indonesia.</w:t>
      </w:r>
    </w:p>
    <w:p w14:paraId="4CEEA069" w14:textId="77777777" w:rsidR="00A600E6" w:rsidRDefault="00A600E6" w:rsidP="00C0426D">
      <w:pPr>
        <w:rPr>
          <w:b/>
          <w:bCs/>
        </w:rPr>
      </w:pPr>
    </w:p>
    <w:p w14:paraId="1573FD0B" w14:textId="77777777" w:rsidR="00D65005" w:rsidRDefault="00D65005" w:rsidP="00C0426D">
      <w:pPr>
        <w:rPr>
          <w:b/>
          <w:bCs/>
        </w:rPr>
      </w:pPr>
    </w:p>
    <w:p w14:paraId="26F78D2B" w14:textId="77777777" w:rsidR="00A600E6" w:rsidRDefault="00A600E6" w:rsidP="00C0426D">
      <w:pPr>
        <w:rPr>
          <w:b/>
          <w:bCs/>
        </w:rPr>
      </w:pPr>
    </w:p>
    <w:p w14:paraId="59AB97B7" w14:textId="57765F25" w:rsidR="00A600E6" w:rsidRDefault="00A600E6" w:rsidP="00A600E6">
      <w:pPr>
        <w:jc w:val="center"/>
        <w:rPr>
          <w:b/>
          <w:bCs/>
        </w:rPr>
      </w:pPr>
      <w:r>
        <w:rPr>
          <w:b/>
          <w:bCs/>
        </w:rPr>
        <w:t>DEWAN PENGUJI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764B64" w14:paraId="3FB6768E" w14:textId="77777777" w:rsidTr="003C7DD1">
        <w:trPr>
          <w:trHeight w:val="454"/>
        </w:trPr>
        <w:tc>
          <w:tcPr>
            <w:tcW w:w="2831" w:type="dxa"/>
          </w:tcPr>
          <w:p w14:paraId="36197136" w14:textId="7F8EACE1" w:rsidR="00764B64" w:rsidRPr="00764B64" w:rsidRDefault="00764B64" w:rsidP="00764B64">
            <w:proofErr w:type="spellStart"/>
            <w:r>
              <w:t>Pembimbing</w:t>
            </w:r>
            <w:proofErr w:type="spellEnd"/>
          </w:p>
        </w:tc>
        <w:tc>
          <w:tcPr>
            <w:tcW w:w="2831" w:type="dxa"/>
          </w:tcPr>
          <w:p w14:paraId="091904C1" w14:textId="09C52778" w:rsidR="00764B64" w:rsidRDefault="00764B64" w:rsidP="00764B64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832" w:type="dxa"/>
          </w:tcPr>
          <w:p w14:paraId="1FD81551" w14:textId="30F0989B" w:rsidR="00764B64" w:rsidRDefault="00E70A9A" w:rsidP="00E70A9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(</w:t>
            </w:r>
            <w:r w:rsidR="003A25DB">
              <w:rPr>
                <w:b/>
                <w:bCs/>
              </w:rPr>
              <w:t xml:space="preserve">                                 )    </w:t>
            </w:r>
          </w:p>
        </w:tc>
      </w:tr>
      <w:tr w:rsidR="003A25DB" w14:paraId="2F9AFEA6" w14:textId="77777777" w:rsidTr="003C7DD1">
        <w:trPr>
          <w:trHeight w:val="454"/>
        </w:trPr>
        <w:tc>
          <w:tcPr>
            <w:tcW w:w="2831" w:type="dxa"/>
          </w:tcPr>
          <w:p w14:paraId="55EEECEB" w14:textId="035C91E4" w:rsidR="003A25DB" w:rsidRPr="00764B64" w:rsidRDefault="003A25DB" w:rsidP="003A25DB">
            <w:proofErr w:type="spellStart"/>
            <w:r>
              <w:t>Pembimbing</w:t>
            </w:r>
            <w:proofErr w:type="spellEnd"/>
          </w:p>
        </w:tc>
        <w:tc>
          <w:tcPr>
            <w:tcW w:w="2831" w:type="dxa"/>
          </w:tcPr>
          <w:p w14:paraId="4A03CA36" w14:textId="75B4290F" w:rsidR="003A25DB" w:rsidRDefault="003A25DB" w:rsidP="003A25DB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832" w:type="dxa"/>
          </w:tcPr>
          <w:p w14:paraId="0E716777" w14:textId="3B2C62E0" w:rsidR="003A25DB" w:rsidRDefault="003A25DB" w:rsidP="003A25DB">
            <w:pPr>
              <w:rPr>
                <w:b/>
                <w:bCs/>
              </w:rPr>
            </w:pPr>
            <w:r w:rsidRPr="00DD348A">
              <w:rPr>
                <w:b/>
                <w:bCs/>
              </w:rPr>
              <w:t xml:space="preserve">    (                                 )    </w:t>
            </w:r>
          </w:p>
        </w:tc>
      </w:tr>
      <w:tr w:rsidR="003A25DB" w14:paraId="66BDEC57" w14:textId="77777777" w:rsidTr="003C7DD1">
        <w:trPr>
          <w:trHeight w:val="454"/>
        </w:trPr>
        <w:tc>
          <w:tcPr>
            <w:tcW w:w="2831" w:type="dxa"/>
          </w:tcPr>
          <w:p w14:paraId="6827E58B" w14:textId="7598A7FC" w:rsidR="003A25DB" w:rsidRPr="00764B64" w:rsidRDefault="003A25DB" w:rsidP="003A25DB">
            <w:proofErr w:type="spellStart"/>
            <w:r>
              <w:t>Penguji</w:t>
            </w:r>
            <w:proofErr w:type="spellEnd"/>
          </w:p>
        </w:tc>
        <w:tc>
          <w:tcPr>
            <w:tcW w:w="2831" w:type="dxa"/>
          </w:tcPr>
          <w:p w14:paraId="5D9DEB06" w14:textId="4C5861FE" w:rsidR="003A25DB" w:rsidRDefault="003A25DB" w:rsidP="003A25DB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832" w:type="dxa"/>
          </w:tcPr>
          <w:p w14:paraId="0E4E23BE" w14:textId="30D9FCF9" w:rsidR="003A25DB" w:rsidRDefault="003A25DB" w:rsidP="003A25DB">
            <w:pPr>
              <w:rPr>
                <w:b/>
                <w:bCs/>
              </w:rPr>
            </w:pPr>
            <w:r w:rsidRPr="00DD348A">
              <w:rPr>
                <w:b/>
                <w:bCs/>
              </w:rPr>
              <w:t xml:space="preserve">    (                                 )    </w:t>
            </w:r>
          </w:p>
        </w:tc>
      </w:tr>
      <w:tr w:rsidR="003A25DB" w14:paraId="2606CFBE" w14:textId="77777777" w:rsidTr="003C7DD1">
        <w:trPr>
          <w:trHeight w:val="454"/>
        </w:trPr>
        <w:tc>
          <w:tcPr>
            <w:tcW w:w="2831" w:type="dxa"/>
          </w:tcPr>
          <w:p w14:paraId="1F20A7EA" w14:textId="423667C7" w:rsidR="003A25DB" w:rsidRPr="00764B64" w:rsidRDefault="003A25DB" w:rsidP="003A25DB">
            <w:proofErr w:type="spellStart"/>
            <w:r>
              <w:t>Penguji</w:t>
            </w:r>
            <w:proofErr w:type="spellEnd"/>
          </w:p>
        </w:tc>
        <w:tc>
          <w:tcPr>
            <w:tcW w:w="2831" w:type="dxa"/>
          </w:tcPr>
          <w:p w14:paraId="42D67B79" w14:textId="3C380659" w:rsidR="003A25DB" w:rsidRDefault="003A25DB" w:rsidP="003A25DB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2832" w:type="dxa"/>
          </w:tcPr>
          <w:p w14:paraId="394BA507" w14:textId="35CAAEE1" w:rsidR="003A25DB" w:rsidRDefault="003A25DB" w:rsidP="003A25DB">
            <w:pPr>
              <w:rPr>
                <w:b/>
                <w:bCs/>
              </w:rPr>
            </w:pPr>
            <w:r w:rsidRPr="00DD348A">
              <w:rPr>
                <w:b/>
                <w:bCs/>
              </w:rPr>
              <w:t xml:space="preserve">    (                                 )    </w:t>
            </w:r>
          </w:p>
        </w:tc>
      </w:tr>
    </w:tbl>
    <w:p w14:paraId="1D6D5D1B" w14:textId="77777777" w:rsidR="00A600E6" w:rsidRDefault="00A600E6" w:rsidP="00A600E6">
      <w:pPr>
        <w:jc w:val="center"/>
        <w:rPr>
          <w:b/>
          <w:bCs/>
        </w:rPr>
      </w:pPr>
    </w:p>
    <w:p w14:paraId="27167B0E" w14:textId="77777777" w:rsidR="0053284B" w:rsidRDefault="0053284B" w:rsidP="00A600E6">
      <w:pPr>
        <w:jc w:val="center"/>
        <w:rPr>
          <w:b/>
          <w:bCs/>
        </w:rPr>
      </w:pPr>
    </w:p>
    <w:p w14:paraId="33FA6A0D" w14:textId="43E97E4F" w:rsidR="0053284B" w:rsidRDefault="0053284B" w:rsidP="0053284B">
      <w:proofErr w:type="spellStart"/>
      <w:r>
        <w:t>Ditetapkan</w:t>
      </w:r>
      <w:proofErr w:type="spellEnd"/>
      <w:r>
        <w:t xml:space="preserve"> di</w:t>
      </w:r>
      <w:r>
        <w:tab/>
        <w:t xml:space="preserve">: </w:t>
      </w:r>
    </w:p>
    <w:p w14:paraId="7C84E85D" w14:textId="752FC019" w:rsidR="0053284B" w:rsidRDefault="0053284B" w:rsidP="0053284B">
      <w:proofErr w:type="spellStart"/>
      <w:r>
        <w:t>Tanggal</w:t>
      </w:r>
      <w:proofErr w:type="spellEnd"/>
      <w:r>
        <w:tab/>
        <w:t xml:space="preserve">: </w:t>
      </w:r>
    </w:p>
    <w:p w14:paraId="560BC15A" w14:textId="77777777" w:rsidR="0053284B" w:rsidRDefault="0053284B" w:rsidP="0053284B"/>
    <w:p w14:paraId="72AA8526" w14:textId="77777777" w:rsidR="007119B9" w:rsidRDefault="007119B9" w:rsidP="0053284B">
      <w:pPr>
        <w:sectPr w:rsidR="007119B9" w:rsidSect="00617426">
          <w:pgSz w:w="11906" w:h="16838" w:code="9"/>
          <w:pgMar w:top="1701" w:right="1701" w:bottom="1701" w:left="1701" w:header="720" w:footer="720" w:gutter="0"/>
          <w:cols w:space="720"/>
          <w:titlePg/>
          <w:docGrid w:linePitch="360"/>
        </w:sectPr>
      </w:pPr>
    </w:p>
    <w:p w14:paraId="1A3F08A6" w14:textId="622976B6" w:rsidR="0053284B" w:rsidRDefault="007119B9" w:rsidP="007119B9">
      <w:pPr>
        <w:pStyle w:val="Heading1"/>
      </w:pPr>
      <w:r>
        <w:t>UCAPAN TERIMA KASIH</w:t>
      </w:r>
    </w:p>
    <w:p w14:paraId="43B27804" w14:textId="77777777" w:rsidR="008D11C2" w:rsidRDefault="008D11C2" w:rsidP="008D11C2"/>
    <w:p w14:paraId="5F0196B6" w14:textId="77777777" w:rsidR="008D11C2" w:rsidRDefault="008D11C2" w:rsidP="008D11C2"/>
    <w:p w14:paraId="1D0ABE48" w14:textId="77777777" w:rsidR="008D11C2" w:rsidRPr="008D11C2" w:rsidRDefault="008D11C2" w:rsidP="008D11C2"/>
    <w:sectPr w:rsidR="008D11C2" w:rsidRPr="008D11C2" w:rsidSect="00617426">
      <w:pgSz w:w="11906" w:h="16838" w:code="9"/>
      <w:pgMar w:top="1701" w:right="1701" w:bottom="1701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AA890" w14:textId="77777777" w:rsidR="00FB2759" w:rsidRDefault="00FB2759" w:rsidP="00FB2759">
      <w:pPr>
        <w:spacing w:after="0" w:line="240" w:lineRule="auto"/>
      </w:pPr>
      <w:r>
        <w:separator/>
      </w:r>
    </w:p>
  </w:endnote>
  <w:endnote w:type="continuationSeparator" w:id="0">
    <w:p w14:paraId="0A4F7499" w14:textId="77777777" w:rsidR="00FB2759" w:rsidRDefault="00FB2759" w:rsidP="00FB2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97A59" w14:textId="3B21295A" w:rsidR="00FB2759" w:rsidRPr="00FB2759" w:rsidRDefault="00FB2759" w:rsidP="00FB2759">
    <w:pPr>
      <w:pStyle w:val="Footer"/>
      <w:jc w:val="right"/>
      <w:rPr>
        <w:rFonts w:ascii="Arial" w:hAnsi="Arial" w:cs="Arial"/>
        <w:b/>
        <w:bCs/>
        <w:sz w:val="20"/>
        <w:szCs w:val="20"/>
      </w:rPr>
    </w:pPr>
    <w:r>
      <w:rPr>
        <w:rFonts w:ascii="Arial" w:hAnsi="Arial" w:cs="Arial"/>
        <w:b/>
        <w:bCs/>
        <w:sz w:val="20"/>
        <w:szCs w:val="20"/>
      </w:rPr>
      <w:t>Universitas Indonesia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2433F" w14:textId="77777777" w:rsidR="00FB2759" w:rsidRDefault="00FB2759" w:rsidP="00FB2759">
      <w:pPr>
        <w:spacing w:after="0" w:line="240" w:lineRule="auto"/>
      </w:pPr>
      <w:r>
        <w:separator/>
      </w:r>
    </w:p>
  </w:footnote>
  <w:footnote w:type="continuationSeparator" w:id="0">
    <w:p w14:paraId="65006561" w14:textId="77777777" w:rsidR="00FB2759" w:rsidRDefault="00FB2759" w:rsidP="00FB27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33"/>
    <w:rsid w:val="00005494"/>
    <w:rsid w:val="000C67AE"/>
    <w:rsid w:val="00101FDB"/>
    <w:rsid w:val="00135EC0"/>
    <w:rsid w:val="00182A34"/>
    <w:rsid w:val="001C421E"/>
    <w:rsid w:val="00271C43"/>
    <w:rsid w:val="0028480E"/>
    <w:rsid w:val="00290DF9"/>
    <w:rsid w:val="00342A8A"/>
    <w:rsid w:val="00357DE6"/>
    <w:rsid w:val="00377D62"/>
    <w:rsid w:val="003A25DB"/>
    <w:rsid w:val="003C7DD1"/>
    <w:rsid w:val="00422FE8"/>
    <w:rsid w:val="004C2758"/>
    <w:rsid w:val="004E3910"/>
    <w:rsid w:val="004E63BA"/>
    <w:rsid w:val="004E6D77"/>
    <w:rsid w:val="004F7137"/>
    <w:rsid w:val="005043EA"/>
    <w:rsid w:val="0053284B"/>
    <w:rsid w:val="00536DE6"/>
    <w:rsid w:val="00551A0E"/>
    <w:rsid w:val="005D6A07"/>
    <w:rsid w:val="005E1D84"/>
    <w:rsid w:val="00617426"/>
    <w:rsid w:val="006F0178"/>
    <w:rsid w:val="006F63C5"/>
    <w:rsid w:val="007119B9"/>
    <w:rsid w:val="00764B64"/>
    <w:rsid w:val="0076594F"/>
    <w:rsid w:val="00766B36"/>
    <w:rsid w:val="00792088"/>
    <w:rsid w:val="007D4C2F"/>
    <w:rsid w:val="008248C6"/>
    <w:rsid w:val="0086720B"/>
    <w:rsid w:val="008C25E1"/>
    <w:rsid w:val="008D11C2"/>
    <w:rsid w:val="008F316C"/>
    <w:rsid w:val="00933644"/>
    <w:rsid w:val="009736FA"/>
    <w:rsid w:val="00A23816"/>
    <w:rsid w:val="00A40002"/>
    <w:rsid w:val="00A52804"/>
    <w:rsid w:val="00A600E6"/>
    <w:rsid w:val="00A6172B"/>
    <w:rsid w:val="00A63D33"/>
    <w:rsid w:val="00A67C41"/>
    <w:rsid w:val="00B043B9"/>
    <w:rsid w:val="00B23540"/>
    <w:rsid w:val="00B6509E"/>
    <w:rsid w:val="00B66E20"/>
    <w:rsid w:val="00BF42D6"/>
    <w:rsid w:val="00C0426D"/>
    <w:rsid w:val="00CA71D4"/>
    <w:rsid w:val="00CB3EF9"/>
    <w:rsid w:val="00CF34EF"/>
    <w:rsid w:val="00D155E5"/>
    <w:rsid w:val="00D3179D"/>
    <w:rsid w:val="00D65005"/>
    <w:rsid w:val="00DB3902"/>
    <w:rsid w:val="00E1339C"/>
    <w:rsid w:val="00E70A9A"/>
    <w:rsid w:val="00E832E9"/>
    <w:rsid w:val="00F06668"/>
    <w:rsid w:val="00F13865"/>
    <w:rsid w:val="00F53623"/>
    <w:rsid w:val="00F54A0F"/>
    <w:rsid w:val="00F57E29"/>
    <w:rsid w:val="00FA523A"/>
    <w:rsid w:val="00FB2759"/>
    <w:rsid w:val="00FF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3ACD0"/>
  <w15:chartTrackingRefBased/>
  <w15:docId w15:val="{D07048DB-48EE-49F9-A501-B1BFAAA58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D77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er Polos I"/>
    <w:basedOn w:val="Normal"/>
    <w:next w:val="Normal"/>
    <w:link w:val="Heading1Char"/>
    <w:uiPriority w:val="9"/>
    <w:qFormat/>
    <w:rsid w:val="008F316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75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B2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759"/>
    <w:rPr>
      <w:rFonts w:ascii="Times New Roman" w:hAnsi="Times New Roman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6172B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172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character" w:styleId="PlaceholderText">
    <w:name w:val="Placeholder Text"/>
    <w:basedOn w:val="DefaultParagraphFont"/>
    <w:uiPriority w:val="99"/>
    <w:semiHidden/>
    <w:rsid w:val="008C25E1"/>
    <w:rPr>
      <w:color w:val="808080"/>
    </w:rPr>
  </w:style>
  <w:style w:type="character" w:customStyle="1" w:styleId="Heading1Char">
    <w:name w:val="Heading 1 Char"/>
    <w:aliases w:val="Header Polos I Char"/>
    <w:basedOn w:val="DefaultParagraphFont"/>
    <w:link w:val="Heading1"/>
    <w:uiPriority w:val="9"/>
    <w:rsid w:val="008F316C"/>
    <w:rPr>
      <w:rFonts w:ascii="Times New Roman" w:eastAsiaTheme="majorEastAsia" w:hAnsi="Times New Roman" w:cstheme="majorBidi"/>
      <w:b/>
      <w:sz w:val="24"/>
      <w:szCs w:val="32"/>
    </w:rPr>
  </w:style>
  <w:style w:type="table" w:styleId="TableGrid">
    <w:name w:val="Table Grid"/>
    <w:basedOn w:val="TableNormal"/>
    <w:uiPriority w:val="39"/>
    <w:rsid w:val="00BF4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DF4C-18F8-45E3-AB5A-39F0B6C68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308</Words>
  <Characters>1817</Characters>
  <Application>Microsoft Office Word</Application>
  <DocSecurity>0</DocSecurity>
  <Lines>201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DESAIN SISTEM INFORMASI MANAJEMEN PROYEK UNTUK MENGOPTIMASI ALOKASI PEKERJAAN DAN SUMBER DAYA</vt:lpstr>
    </vt:vector>
  </TitlesOfParts>
  <Company>Universitas Indonesia</Company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DESAIN SISTEM INFORMASI MANAJEMEN PROYEK UNTUK MENGOPTIMASI ALOKASI PEKERJAAN DAN SUMBER DAYA</dc:title>
  <dc:subject/>
  <dc:creator>Ilham Nur Pratama</dc:creator>
  <cp:keywords/>
  <dc:description/>
  <cp:lastModifiedBy>Ilham Pratama</cp:lastModifiedBy>
  <cp:revision>76</cp:revision>
  <dcterms:created xsi:type="dcterms:W3CDTF">2022-07-25T14:40:00Z</dcterms:created>
  <dcterms:modified xsi:type="dcterms:W3CDTF">2022-07-25T16:47:00Z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dul Kapital">
    <vt:lpwstr>DESAIN SISTEM INFORMASI MANAJEMEN PROYEK UNTUK MENGOPTIMASI ALOKASI PEKERJAAN DAN SUMBER DAYA</vt:lpwstr>
  </property>
  <property fmtid="{D5CDD505-2E9C-101B-9397-08002B2CF9AE}" pid="3" name="Judul Normal">
    <vt:lpwstr>Desain Sistem Informasi Manajemen Proyek Untuk Mengoptimasi Alokasi Pekerjaan Dan Sumber Daya</vt:lpwstr>
  </property>
  <property fmtid="{D5CDD505-2E9C-101B-9397-08002B2CF9AE}" pid="4" name="Nama">
    <vt:lpwstr>Ilham Nur Pratama</vt:lpwstr>
  </property>
  <property fmtid="{D5CDD505-2E9C-101B-9397-08002B2CF9AE}" pid="5" name="Nama Kapital">
    <vt:lpwstr>ILHAM NUR PRATAMA</vt:lpwstr>
  </property>
  <property fmtid="{D5CDD505-2E9C-101B-9397-08002B2CF9AE}" pid="6" name="NPM">
    <vt:i4>2106663282</vt:i4>
  </property>
  <property fmtid="{D5CDD505-2E9C-101B-9397-08002B2CF9AE}" pid="7" name="Tahun Penelitian">
    <vt:i4>2022</vt:i4>
  </property>
  <property fmtid="{D5CDD505-2E9C-101B-9397-08002B2CF9AE}" pid="8" name="Pembimbing I">
    <vt:lpwstr>Prof. Dr. Ir. M. Dachyar, M.Sc </vt:lpwstr>
  </property>
  <property fmtid="{D5CDD505-2E9C-101B-9397-08002B2CF9AE}" pid="9" name="Program Studi">
    <vt:lpwstr>Magister Teknik Industri</vt:lpwstr>
  </property>
</Properties>
</file>